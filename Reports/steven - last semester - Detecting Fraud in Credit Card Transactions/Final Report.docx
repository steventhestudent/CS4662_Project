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Detecting Fraudulent Credit Card Transactions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sz w:val="24"/>
          <w:szCs w:val="24"/>
          <w:rtl w:val="0"/>
        </w:rPr>
        <w:t xml:space="preserve">Using Machine Learning and Anomaly Detection</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Report</w:t>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Details / Requirements</w:t>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The goal of this project is to build anomaly detection models to identify and flag fraudulent credit card transactions. Fraudulent activities are rare and must be accurately detected to minimize financial losses while reducing false positives to maintain user trust.</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The Dataset:</w:t>
      </w:r>
      <w:hyperlink r:id="rId6">
        <w:r w:rsidDel="00000000" w:rsidR="00000000" w:rsidRPr="00000000">
          <w:rPr>
            <w:rFonts w:ascii="Times New Roman" w:cs="Times New Roman" w:eastAsia="Times New Roman" w:hAnsi="Times New Roman"/>
            <w:b w:val="1"/>
            <w:sz w:val="24"/>
            <w:szCs w:val="24"/>
            <w:rtl w:val="0"/>
          </w:rPr>
          <w:t xml:space="preserve">  </w:t>
        </w:r>
      </w:hyperlink>
      <w:hyperlink r:id="rId7">
        <w:r w:rsidDel="00000000" w:rsidR="00000000" w:rsidRPr="00000000">
          <w:rPr>
            <w:rFonts w:ascii="Times New Roman" w:cs="Times New Roman" w:eastAsia="Times New Roman" w:hAnsi="Times New Roman"/>
            <w:b w:val="1"/>
            <w:color w:val="1155cc"/>
            <w:sz w:val="24"/>
            <w:szCs w:val="24"/>
            <w:u w:val="single"/>
            <w:rtl w:val="0"/>
          </w:rPr>
          <w:t xml:space="preserve">Kaggle's Credit Card Fraud Detection Dataset</w:t>
        </w:r>
      </w:hyperlink>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anonymized credit card transactions, the data is simulator generated, each entry labeled as either fraudulent or non-fraudulent. The data includes numerical features derived from the source’s information to protect privacy. These features help identify patterns and relationships for fraud detection. The dataset is pre-divided into training and testing files, making it suitable for machine learning tasks like anomaly detection. It is commonly used to test models that handle imbalanced data, as fraud cases are much rarer than normal transactions.This project aims to detect fraudulent transactions by building an anomaly detection model using credit card transaction data. The goal is to experiment with techniques such as autoencoders and isolation forests to optimize fraud detection accuracy. Utilizing Jupyter Notebooks to analyze transaction patterns and identifying anomalies, the model will flag suspicious activity effectively. This work will also address challenges like class imbalance and ensure the model's performance is evaluated using metrics such as precision, recall, and F1-score.</w:t>
      </w:r>
    </w:p>
    <w:p w:rsidR="00000000" w:rsidDel="00000000" w:rsidP="00000000" w:rsidRDefault="00000000" w:rsidRPr="00000000" w14:paraId="00000008">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[‘trans_date_trans_time', 'cc_num', 'merchant', 'category', 'amt', 'first', 'last', 'gender', 'street', 'city', 'state', 'zip', 'lat', 'long', 'city_pop', 'job', 'dob', 'merch_lat', 'merch_long', 'is_fraud'</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Imbalance</w:t>
      </w:r>
      <w:r w:rsidDel="00000000" w:rsidR="00000000" w:rsidRPr="00000000">
        <w:rPr>
          <w:rFonts w:ascii="Times New Roman" w:cs="Times New Roman" w:eastAsia="Times New Roman" w:hAnsi="Times New Roman"/>
          <w:sz w:val="24"/>
          <w:szCs w:val="24"/>
          <w:rtl w:val="0"/>
        </w:rPr>
        <w:t xml:space="preserve">: Only 0.524% of the transactions are labeled as fraudulent.]</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machine learning algorithms to analyze transaction data and detect fraud (in credit card transactions)</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Algorithms</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0D">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Isolation Forest, Random Forest, Naive Bayes, K-Means Clustering, Decision Tree, Linear Regression, Logistic Regression, K-nearest-neighbors (KNN)</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class imbalance inherent to fraud detection datasets.</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 with dimensionality reduction techniques like PCA (Primary Component Analysis) to improve model performance or scalability (in the case of KNN).</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model performance using metrics like ROC curves, AUC, precision, recall, scatter plots (for K-means clustering), and F1-score.</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12">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Jupyter Notebooks</w:t>
      </w:r>
    </w:p>
    <w:p w:rsidR="00000000" w:rsidDel="00000000" w:rsidP="00000000" w:rsidRDefault="00000000" w:rsidRPr="00000000" w14:paraId="00000013">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Libraries: Numpy, Pandas, Scikit-learn, Matplotlib</w:t>
      </w:r>
    </w:p>
    <w:p w:rsidR="00000000" w:rsidDel="00000000" w:rsidP="00000000" w:rsidRDefault="00000000" w:rsidRPr="00000000" w14:paraId="00000014">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convenience, we opted to use sea</w:t>
        <w:tab/>
        <w:t xml:space="preserve">born over matplotlib for a few graphs in our Data Exploration.ipynb notebook</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Developed Methods &amp; Algorithms</w:t>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 Pre-Processing</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dataset is already split for us, we decided to join it back into the df variable, and add a source dummy column denoting if the row comes from the test/train dataset. This is done so that when we perform any modifications, it will apply to both of the datasets. After pre-processing is complete, we remove the source column and separate them back into their respective sets via our </w:t>
      </w:r>
      <w:r w:rsidDel="00000000" w:rsidR="00000000" w:rsidRPr="00000000">
        <w:rPr>
          <w:rFonts w:ascii="Times New Roman" w:cs="Times New Roman" w:eastAsia="Times New Roman" w:hAnsi="Times New Roman"/>
          <w:i w:val="1"/>
          <w:sz w:val="24"/>
          <w:szCs w:val="24"/>
          <w:rtl w:val="0"/>
        </w:rPr>
        <w:t xml:space="preserve">resplit_train_test</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we looked for any features we could immediately drop that provided redundant information. Taking a glance, we noticed two different forms of dates </w:t>
      </w:r>
      <w:r w:rsidDel="00000000" w:rsidR="00000000" w:rsidRPr="00000000">
        <w:rPr>
          <w:rFonts w:ascii="Times New Roman" w:cs="Times New Roman" w:eastAsia="Times New Roman" w:hAnsi="Times New Roman"/>
          <w:i w:val="1"/>
          <w:sz w:val="24"/>
          <w:szCs w:val="24"/>
          <w:rtl w:val="0"/>
        </w:rPr>
        <w:t xml:space="preserve">unix_time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trans_date_trans_time</w:t>
      </w:r>
      <w:r w:rsidDel="00000000" w:rsidR="00000000" w:rsidRPr="00000000">
        <w:rPr>
          <w:rFonts w:ascii="Times New Roman" w:cs="Times New Roman" w:eastAsia="Times New Roman" w:hAnsi="Times New Roman"/>
          <w:sz w:val="24"/>
          <w:szCs w:val="24"/>
          <w:rtl w:val="0"/>
        </w:rPr>
        <w:t xml:space="preserve">. We opted to drop unix_time since it wasn’t as easily interpretable. Plus we found an easier way to decompose the data into separate columns (year, month, day, hour, minute, and seconds). Other than the date, the trans_num was unique in each row, so served as an id, and the </w:t>
      </w:r>
      <w:r w:rsidDel="00000000" w:rsidR="00000000" w:rsidRPr="00000000">
        <w:rPr>
          <w:rFonts w:ascii="Times New Roman" w:cs="Times New Roman" w:eastAsia="Times New Roman" w:hAnsi="Times New Roman"/>
          <w:i w:val="1"/>
          <w:sz w:val="24"/>
          <w:szCs w:val="24"/>
          <w:rtl w:val="0"/>
        </w:rPr>
        <w:t xml:space="preserve">‘Unnamed: 0’</w:t>
      </w:r>
      <w:r w:rsidDel="00000000" w:rsidR="00000000" w:rsidRPr="00000000">
        <w:rPr>
          <w:rFonts w:ascii="Times New Roman" w:cs="Times New Roman" w:eastAsia="Times New Roman" w:hAnsi="Times New Roman"/>
          <w:sz w:val="24"/>
          <w:szCs w:val="24"/>
          <w:rtl w:val="0"/>
        </w:rPr>
        <w:t xml:space="preserve"> feature was the same as the row’s index. We continued by looking for any </w:t>
      </w:r>
      <w:r w:rsidDel="00000000" w:rsidR="00000000" w:rsidRPr="00000000">
        <w:rPr>
          <w:rFonts w:ascii="Times New Roman" w:cs="Times New Roman" w:eastAsia="Times New Roman" w:hAnsi="Times New Roman"/>
          <w:sz w:val="24"/>
          <w:szCs w:val="24"/>
          <w:rtl w:val="0"/>
        </w:rPr>
        <w:t xml:space="preserve">simple features we could manually encode, but we only had one binary feature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used one-hot encoding for the features with few unique values such as the transaction </w:t>
      </w:r>
      <w:r w:rsidDel="00000000" w:rsidR="00000000" w:rsidRPr="00000000">
        <w:rPr>
          <w:rFonts w:ascii="Times New Roman" w:cs="Times New Roman" w:eastAsia="Times New Roman" w:hAnsi="Times New Roman"/>
          <w:i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i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feature. The rest of the categorical features (bar the transaction date) would end up being label encoded, due to all having over 600 unique values (high cardinality features).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Class Imbalance: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all features are numerical, we move on to handling the dramatic imbalance in our data. To do this we used SMOTE (Synthetic Minority Oversampling Technique) to resampling the minority class (fraudulent transactions) to 20% of the majority class size. The Resulting class distribution is 1,289,169 non-fraud vs. 257,833 fraud instances (from an original 7,506 fraud cases from the training set).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Scaling / Normalization:</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came up when we were trying to do normalization before handling the class imbalance. SMOTE was complaining that it couldn’t use continuous values, and to keep to integer data instead. This happened due to normalization changing our values into ratios. However, changing the order around quickly resolved this. Now the models are ready for training.</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Isolation Forest</w:t>
      </w:r>
      <w:r w:rsidDel="00000000" w:rsidR="00000000" w:rsidRPr="00000000">
        <w:rPr>
          <w:rFonts w:ascii="Times New Roman" w:cs="Times New Roman" w:eastAsia="Times New Roman" w:hAnsi="Times New Roman"/>
          <w:sz w:val="24"/>
          <w:szCs w:val="24"/>
          <w:rtl w:val="0"/>
        </w:rPr>
        <w:t xml:space="preserve">: Anomaly detection focused on rare events.</w:t>
      </w:r>
    </w:p>
    <w:p w:rsidR="00000000" w:rsidDel="00000000" w:rsidP="00000000" w:rsidRDefault="00000000" w:rsidRPr="00000000" w14:paraId="00000025">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implementation:</w:t>
      </w:r>
    </w:p>
    <w:p w:rsidR="00000000" w:rsidDel="00000000" w:rsidP="00000000" w:rsidRDefault="00000000" w:rsidRPr="00000000" w14:paraId="00000026">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precision    recall  f1-score   support</w:t>
      </w:r>
    </w:p>
    <w:p w:rsidR="00000000" w:rsidDel="00000000" w:rsidP="00000000" w:rsidRDefault="00000000" w:rsidRPr="00000000" w14:paraId="00000027">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0       0.83      1.00      0.91   1289169</w:t>
      </w:r>
    </w:p>
    <w:p w:rsidR="00000000" w:rsidDel="00000000" w:rsidP="00000000" w:rsidRDefault="00000000" w:rsidRPr="00000000" w14:paraId="00000028">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1       1.00      0.00      0.00    257833</w:t>
      </w:r>
    </w:p>
    <w:p w:rsidR="00000000" w:rsidDel="00000000" w:rsidP="00000000" w:rsidRDefault="00000000" w:rsidRPr="00000000" w14:paraId="00000029">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accuracy                           0.83   1547002</w:t>
      </w:r>
    </w:p>
    <w:p w:rsidR="00000000" w:rsidDel="00000000" w:rsidP="00000000" w:rsidRDefault="00000000" w:rsidRPr="00000000" w14:paraId="0000002A">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macro avg       0.92      0.50      0.45   1547002</w:t>
      </w:r>
    </w:p>
    <w:p w:rsidR="00000000" w:rsidDel="00000000" w:rsidP="00000000" w:rsidRDefault="00000000" w:rsidRPr="00000000" w14:paraId="0000002B">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       0.86      0.83      0.76   1547002</w:t>
      </w:r>
    </w:p>
    <w:p w:rsidR="00000000" w:rsidDel="00000000" w:rsidP="00000000" w:rsidRDefault="00000000" w:rsidRPr="00000000" w14:paraId="0000002C">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AUC: 0.79</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Ensemble model effective for classification tasks.</w:t>
      </w:r>
    </w:p>
    <w:p w:rsidR="00000000" w:rsidDel="00000000" w:rsidP="00000000" w:rsidRDefault="00000000" w:rsidRPr="00000000" w14:paraId="0000002E">
      <w:pPr>
        <w:numPr>
          <w:ilvl w:val="0"/>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implementation: ('Accuracy Score: ', 0.9768293270388747)</w:t>
      </w:r>
    </w:p>
    <w:p w:rsidR="00000000" w:rsidDel="00000000" w:rsidP="00000000" w:rsidRDefault="00000000" w:rsidRPr="00000000" w14:paraId="0000002F">
      <w:pPr>
        <w:numPr>
          <w:ilvl w:val="0"/>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Under Curve:  0.9888227217915413</w:t>
      </w:r>
    </w:p>
    <w:p w:rsidR="00000000" w:rsidDel="00000000" w:rsidP="00000000" w:rsidRDefault="00000000" w:rsidRPr="00000000" w14:paraId="00000030">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0.9888227217915413</w:t>
      </w:r>
    </w:p>
    <w:p w:rsidR="00000000" w:rsidDel="00000000" w:rsidP="00000000" w:rsidRDefault="00000000" w:rsidRPr="00000000" w14:paraId="00000031">
      <w:pPr>
        <w:numPr>
          <w:ilvl w:val="0"/>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Importance Analysis:</w:t>
      </w:r>
    </w:p>
    <w:p w:rsidR="00000000" w:rsidDel="00000000" w:rsidP="00000000" w:rsidRDefault="00000000" w:rsidRPr="00000000" w14:paraId="00000032">
      <w:pPr>
        <w:numPr>
          <w:ilvl w:val="0"/>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amt</w:t>
        <w:tab/>
        <w:t xml:space="preserve">0.431871</w:t>
      </w:r>
    </w:p>
    <w:p w:rsidR="00000000" w:rsidDel="00000000" w:rsidP="00000000" w:rsidRDefault="00000000" w:rsidRPr="00000000" w14:paraId="00000033">
      <w:pPr>
        <w:numPr>
          <w:ilvl w:val="0"/>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category_grocery_pos</w:t>
        <w:tab/>
        <w:t xml:space="preserve">0.089056</w:t>
      </w:r>
    </w:p>
    <w:p w:rsidR="00000000" w:rsidDel="00000000" w:rsidP="00000000" w:rsidRDefault="00000000" w:rsidRPr="00000000" w14:paraId="00000034">
      <w:pPr>
        <w:numPr>
          <w:ilvl w:val="0"/>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category_shopping_net</w:t>
        <w:tab/>
        <w:t xml:space="preserve">0.077170</w:t>
      </w:r>
    </w:p>
    <w:p w:rsidR="00000000" w:rsidDel="00000000" w:rsidP="00000000" w:rsidRDefault="00000000" w:rsidRPr="00000000" w14:paraId="00000035">
      <w:pPr>
        <w:numPr>
          <w:ilvl w:val="0"/>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tab/>
        <w:t xml:space="preserve">hour</w:t>
        <w:tab/>
        <w:t xml:space="preserve">0.062851</w:t>
      </w:r>
    </w:p>
    <w:p w:rsidR="00000000" w:rsidDel="00000000" w:rsidP="00000000" w:rsidRDefault="00000000" w:rsidRPr="00000000" w14:paraId="00000036">
      <w:pPr>
        <w:numPr>
          <w:ilvl w:val="0"/>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29  </w:t>
        <w:tab/>
        <w:t xml:space="preserve">category_misc_net</w:t>
        <w:tab/>
        <w:t xml:space="preserve">0.040408</w:t>
      </w:r>
    </w:p>
    <w:p w:rsidR="00000000" w:rsidDel="00000000" w:rsidP="00000000" w:rsidRDefault="00000000" w:rsidRPr="00000000" w14:paraId="00000037">
      <w:pPr>
        <w:numPr>
          <w:ilvl w:val="0"/>
          <w:numId w:val="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variant:</w:t>
      </w:r>
    </w:p>
    <w:p w:rsidR="00000000" w:rsidDel="00000000" w:rsidP="00000000" w:rsidRDefault="00000000" w:rsidRPr="00000000" w14:paraId="00000038">
      <w:pPr>
        <w:numPr>
          <w:ilvl w:val="1"/>
          <w:numId w:val="5"/>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for pca variant: ', 0.9316606652536249)</w:t>
      </w:r>
    </w:p>
    <w:p w:rsidR="00000000" w:rsidDel="00000000" w:rsidP="00000000" w:rsidRDefault="00000000" w:rsidRPr="00000000" w14:paraId="00000039">
      <w:pPr>
        <w:numPr>
          <w:ilvl w:val="1"/>
          <w:numId w:val="5"/>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Under Curve for pca variant: </w:t>
      </w:r>
    </w:p>
    <w:p w:rsidR="00000000" w:rsidDel="00000000" w:rsidP="00000000" w:rsidRDefault="00000000" w:rsidRPr="00000000" w14:paraId="0000003A">
      <w:pPr>
        <w:numPr>
          <w:ilvl w:val="1"/>
          <w:numId w:val="5"/>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0.913017302660426</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Probabilistic model assuming feature independence.</w:t>
      </w:r>
    </w:p>
    <w:p w:rsidR="00000000" w:rsidDel="00000000" w:rsidP="00000000" w:rsidRDefault="00000000" w:rsidRPr="00000000" w14:paraId="0000003C">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implementation:</w:t>
      </w:r>
    </w:p>
    <w:p w:rsidR="00000000" w:rsidDel="00000000" w:rsidP="00000000" w:rsidRDefault="00000000" w:rsidRPr="00000000" w14:paraId="0000003D">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 0.8840277108723927)</w:t>
      </w:r>
    </w:p>
    <w:p w:rsidR="00000000" w:rsidDel="00000000" w:rsidP="00000000" w:rsidRDefault="00000000" w:rsidRPr="00000000" w14:paraId="0000003E">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Under Curve:  0.7781566255746715</w:t>
      </w:r>
    </w:p>
    <w:p w:rsidR="00000000" w:rsidDel="00000000" w:rsidP="00000000" w:rsidRDefault="00000000" w:rsidRPr="00000000" w14:paraId="0000003F">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variant: predictions are </w:t>
      </w:r>
      <w:r w:rsidDel="00000000" w:rsidR="00000000" w:rsidRPr="00000000">
        <w:rPr>
          <w:rFonts w:ascii="Times New Roman" w:cs="Times New Roman" w:eastAsia="Times New Roman" w:hAnsi="Times New Roman"/>
          <w:b w:val="1"/>
          <w:sz w:val="24"/>
          <w:szCs w:val="24"/>
          <w:u w:val="single"/>
          <w:rtl w:val="0"/>
        </w:rPr>
        <w:t xml:space="preserve">very</w:t>
      </w:r>
      <w:r w:rsidDel="00000000" w:rsidR="00000000" w:rsidRPr="00000000">
        <w:rPr>
          <w:rFonts w:ascii="Times New Roman" w:cs="Times New Roman" w:eastAsia="Times New Roman" w:hAnsi="Times New Roman"/>
          <w:sz w:val="24"/>
          <w:szCs w:val="24"/>
          <w:rtl w:val="0"/>
        </w:rPr>
        <w:t xml:space="preserve"> fast</w:t>
      </w:r>
    </w:p>
    <w:p w:rsidR="00000000" w:rsidDel="00000000" w:rsidP="00000000" w:rsidRDefault="00000000" w:rsidRPr="00000000" w14:paraId="00000040">
      <w:pPr>
        <w:numPr>
          <w:ilvl w:val="1"/>
          <w:numId w:val="3"/>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for pca variant: ', 0.9161794281998169)</w:t>
      </w:r>
    </w:p>
    <w:p w:rsidR="00000000" w:rsidDel="00000000" w:rsidP="00000000" w:rsidRDefault="00000000" w:rsidRPr="00000000" w14:paraId="00000041">
      <w:pPr>
        <w:numPr>
          <w:ilvl w:val="1"/>
          <w:numId w:val="3"/>
        </w:numPr>
        <w:spacing w:after="0" w:afterAutospacing="0"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Under Curve for pca variant:  0.8698878587263572</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Unsupervised learning for grouping similar transactions.</w:t>
      </w:r>
    </w:p>
    <w:p w:rsidR="00000000" w:rsidDel="00000000" w:rsidP="00000000" w:rsidRDefault="00000000" w:rsidRPr="00000000" w14:paraId="00000043">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implementation:</w:t>
      </w:r>
    </w:p>
    <w:p w:rsidR="00000000" w:rsidDel="00000000" w:rsidP="00000000" w:rsidRDefault="00000000" w:rsidRPr="00000000" w14:paraId="00000044">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 0.5855201358446939)</w:t>
      </w:r>
    </w:p>
    <w:p w:rsidR="00000000" w:rsidDel="00000000" w:rsidP="00000000" w:rsidRDefault="00000000" w:rsidRPr="00000000" w14:paraId="00000045">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1776413" cy="128234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6413" cy="128234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yellow is fraud, purple is non-fraud</w:t>
      </w:r>
    </w:p>
    <w:p w:rsidR="00000000" w:rsidDel="00000000" w:rsidP="00000000" w:rsidRDefault="00000000" w:rsidRPr="00000000" w14:paraId="0000004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A simple, interpretable classification model.</w:t>
      </w:r>
    </w:p>
    <w:p w:rsidR="00000000" w:rsidDel="00000000" w:rsidP="00000000" w:rsidRDefault="00000000" w:rsidRPr="00000000" w14:paraId="00000047">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implementation:</w:t>
      </w:r>
    </w:p>
    <w:p w:rsidR="00000000" w:rsidDel="00000000" w:rsidP="00000000" w:rsidRDefault="00000000" w:rsidRPr="00000000" w14:paraId="00000048">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 0.9849899441206224)</w:t>
      </w:r>
    </w:p>
    <w:p w:rsidR="00000000" w:rsidDel="00000000" w:rsidP="00000000" w:rsidRDefault="00000000" w:rsidRPr="00000000" w14:paraId="00000049">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Under Curve:  0.9610356523403298</w:t>
      </w:r>
    </w:p>
    <w:p w:rsidR="00000000" w:rsidDel="00000000" w:rsidP="00000000" w:rsidRDefault="00000000" w:rsidRPr="00000000" w14:paraId="0000004A">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importance analysis:</w:t>
      </w:r>
    </w:p>
    <w:p w:rsidR="00000000" w:rsidDel="00000000" w:rsidP="00000000" w:rsidRDefault="00000000" w:rsidRPr="00000000" w14:paraId="0000004B">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amt</w:t>
        <w:tab/>
        <w:t xml:space="preserve">0.708768</w:t>
      </w:r>
    </w:p>
    <w:p w:rsidR="00000000" w:rsidDel="00000000" w:rsidP="00000000" w:rsidRDefault="00000000" w:rsidRPr="00000000" w14:paraId="0000004C">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category_grocery_pos</w:t>
        <w:tab/>
        <w:t xml:space="preserve">0.068402</w:t>
      </w:r>
    </w:p>
    <w:p w:rsidR="00000000" w:rsidDel="00000000" w:rsidP="00000000" w:rsidRDefault="00000000" w:rsidRPr="00000000" w14:paraId="0000004D">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category_gas_transport</w:t>
        <w:tab/>
        <w:t xml:space="preserve">0.023988</w:t>
      </w:r>
    </w:p>
    <w:p w:rsidR="00000000" w:rsidDel="00000000" w:rsidP="00000000" w:rsidRDefault="00000000" w:rsidRPr="00000000" w14:paraId="0000004E">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tab/>
        <w:t xml:space="preserve">hour</w:t>
        <w:tab/>
        <w:t xml:space="preserve">0.023969</w:t>
      </w:r>
    </w:p>
    <w:p w:rsidR="00000000" w:rsidDel="00000000" w:rsidP="00000000" w:rsidRDefault="00000000" w:rsidRPr="00000000" w14:paraId="0000004F">
      <w:pPr>
        <w:numPr>
          <w:ilvl w:val="2"/>
          <w:numId w:val="3"/>
        </w:numPr>
        <w:spacing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w:t>
        <w:tab/>
        <w:t xml:space="preserve">dob</w:t>
        <w:tab/>
        <w:t xml:space="preserve">0.022158</w:t>
      </w:r>
    </w:p>
    <w:p w:rsidR="00000000" w:rsidDel="00000000" w:rsidP="00000000" w:rsidRDefault="00000000" w:rsidRPr="00000000" w14:paraId="00000050">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variant:</w:t>
      </w:r>
    </w:p>
    <w:p w:rsidR="00000000" w:rsidDel="00000000" w:rsidP="00000000" w:rsidRDefault="00000000" w:rsidRPr="00000000" w14:paraId="00000051">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for pca variant: ', 0.9106788019654126)</w:t>
      </w:r>
    </w:p>
    <w:p w:rsidR="00000000" w:rsidDel="00000000" w:rsidP="00000000" w:rsidRDefault="00000000" w:rsidRPr="00000000" w14:paraId="00000052">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Under Curve for pca variant: 0.7746889149587899</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Baseline linear classifier for binary outcomes.</w:t>
      </w:r>
    </w:p>
    <w:p w:rsidR="00000000" w:rsidDel="00000000" w:rsidP="00000000" w:rsidRDefault="00000000" w:rsidRPr="00000000" w14:paraId="00000054">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implementation:</w:t>
      </w:r>
    </w:p>
    <w:p w:rsidR="00000000" w:rsidDel="00000000" w:rsidP="00000000" w:rsidRDefault="00000000" w:rsidRPr="00000000" w14:paraId="00000055">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 0.9691218266775856)</w:t>
      </w:r>
    </w:p>
    <w:p w:rsidR="00000000" w:rsidDel="00000000" w:rsidP="00000000" w:rsidRDefault="00000000" w:rsidRPr="00000000" w14:paraId="00000056">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Under Curve: 0.9739202148054873</w:t>
      </w:r>
    </w:p>
    <w:p w:rsidR="00000000" w:rsidDel="00000000" w:rsidP="00000000" w:rsidRDefault="00000000" w:rsidRPr="00000000" w14:paraId="00000057">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variant:</w:t>
      </w:r>
    </w:p>
    <w:p w:rsidR="00000000" w:rsidDel="00000000" w:rsidP="00000000" w:rsidRDefault="00000000" w:rsidRPr="00000000" w14:paraId="00000058">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for pca variant: ', 0.915121152271304)</w:t>
      </w:r>
    </w:p>
    <w:p w:rsidR="00000000" w:rsidDel="00000000" w:rsidP="00000000" w:rsidRDefault="00000000" w:rsidRPr="00000000" w14:paraId="00000059">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Under Curve for pca variant: 0.8649035262149508</w:t>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K-Nearest Neighbors (KNN)</w:t>
      </w:r>
      <w:r w:rsidDel="00000000" w:rsidR="00000000" w:rsidRPr="00000000">
        <w:rPr>
          <w:rFonts w:ascii="Times New Roman" w:cs="Times New Roman" w:eastAsia="Times New Roman" w:hAnsi="Times New Roman"/>
          <w:sz w:val="24"/>
          <w:szCs w:val="24"/>
          <w:rtl w:val="0"/>
        </w:rPr>
        <w:t xml:space="preserve">: Instance-based learning for classification.</w:t>
      </w:r>
    </w:p>
    <w:p w:rsidR="00000000" w:rsidDel="00000000" w:rsidP="00000000" w:rsidRDefault="00000000" w:rsidRPr="00000000" w14:paraId="0000005B">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variant only, as the dataset was too large to run without dimensionality reduction:</w:t>
      </w:r>
    </w:p>
    <w:p w:rsidR="00000000" w:rsidDel="00000000" w:rsidP="00000000" w:rsidRDefault="00000000" w:rsidRPr="00000000" w14:paraId="0000005C">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0.8953360590587215</w:t>
      </w:r>
    </w:p>
    <w:p w:rsidR="00000000" w:rsidDel="00000000" w:rsidP="00000000" w:rsidRDefault="00000000" w:rsidRPr="00000000" w14:paraId="0000005D">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Under Curve: 0.7308814624124019</w:t>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Initially tested but unsuitable for binary classification.</w:t>
      </w:r>
    </w:p>
    <w:p w:rsidR="00000000" w:rsidDel="00000000" w:rsidP="00000000" w:rsidRDefault="00000000" w:rsidRPr="00000000" w14:paraId="0000005F">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implementation:</w:t>
      </w:r>
    </w:p>
    <w:p w:rsidR="00000000" w:rsidDel="00000000" w:rsidP="00000000" w:rsidRDefault="00000000" w:rsidRPr="00000000" w14:paraId="00000060">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Squared Error (MSE): 0.04908494807844559</w:t>
      </w:r>
    </w:p>
    <w:p w:rsidR="00000000" w:rsidDel="00000000" w:rsidP="00000000" w:rsidRDefault="00000000" w:rsidRPr="00000000" w14:paraId="00000061">
      <w:pPr>
        <w:numPr>
          <w:ilvl w:val="1"/>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 0.64658667137428</w:t>
      </w:r>
    </w:p>
    <w:p w:rsidR="00000000" w:rsidDel="00000000" w:rsidP="00000000" w:rsidRDefault="00000000" w:rsidRPr="00000000" w14:paraId="00000062">
      <w:pPr>
        <w:numPr>
          <w:ilvl w:val="1"/>
          <w:numId w:val="3"/>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importance analysis:</w:t>
      </w:r>
    </w:p>
    <w:p w:rsidR="00000000" w:rsidDel="00000000" w:rsidP="00000000" w:rsidRDefault="00000000" w:rsidRPr="00000000" w14:paraId="00000063">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tab/>
        <w:t xml:space="preserve">category_grocery_pos </w:t>
        <w:tab/>
        <w:t xml:space="preserve">0.193659</w:t>
      </w:r>
    </w:p>
    <w:p w:rsidR="00000000" w:rsidDel="00000000" w:rsidP="00000000" w:rsidRDefault="00000000" w:rsidRPr="00000000" w14:paraId="00000064">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amt </w:t>
        <w:tab/>
        <w:t xml:space="preserve">0.150396</w:t>
      </w:r>
    </w:p>
    <w:p w:rsidR="00000000" w:rsidDel="00000000" w:rsidP="00000000" w:rsidRDefault="00000000" w:rsidRPr="00000000" w14:paraId="00000065">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tab/>
        <w:t xml:space="preserve">category_gas_transport </w:t>
        <w:tab/>
        <w:t xml:space="preserve">0.146813</w:t>
      </w:r>
    </w:p>
    <w:p w:rsidR="00000000" w:rsidDel="00000000" w:rsidP="00000000" w:rsidRDefault="00000000" w:rsidRPr="00000000" w14:paraId="00000066">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 xml:space="preserve">category_shopping_net </w:t>
        <w:tab/>
        <w:t xml:space="preserve">0.136448</w:t>
      </w:r>
    </w:p>
    <w:p w:rsidR="00000000" w:rsidDel="00000000" w:rsidP="00000000" w:rsidRDefault="00000000" w:rsidRPr="00000000" w14:paraId="00000067">
      <w:pPr>
        <w:numPr>
          <w:ilvl w:val="2"/>
          <w:numId w:val="3"/>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tab/>
        <w:t xml:space="preserve">category_shopping_pos </w:t>
        <w:tab/>
        <w:t xml:space="preserve">0.116231</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Dimensionality Reduction via PCA (Principal Component Analysis):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PCA to reduce feature dimensions and assess its impact on algorithm performance, and observed whether or not PCA improves computational efficiency or if it could improve model accuracy (in one of the cases it did, whilst being more performant).</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Results</w:t>
      </w:r>
    </w:p>
    <w:p w:rsidR="00000000" w:rsidDel="00000000" w:rsidP="00000000" w:rsidRDefault="00000000" w:rsidRPr="00000000" w14:paraId="0000006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67025" cy="271412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7025" cy="271412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random forest was the best one (non-pca) for detecting fraudulent credit card transactions. And based on random forests’ feature importance analysis, the most important features, in order:</w:t>
      </w:r>
      <w:ins w:author="Steven G" w:id="0" w:date="2024-12-09T07:33:49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amt</w:t>
        <w:tab/>
        <w:t xml:space="preserve">0.431871</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category_grocery_pos</w:t>
        <w:tab/>
        <w:t xml:space="preserve">0.089056</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category_shopping_net</w:t>
        <w:tab/>
        <w:t xml:space="preserve">0.077170</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tab/>
        <w:t xml:space="preserve">hour</w:t>
        <w:tab/>
        <w:t xml:space="preserve">0.062851</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t>
        <w:tab/>
        <w:t xml:space="preserve">category_misc_net</w:t>
        <w:tab/>
        <w:t xml:space="preserve">0.040408</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would appear you can use the transaction amount with a degree of accuracy of 43% to classify whether or not a transaction is fraudulent, as well as to a less reliable extent, if the transaction was an internet or grocery purchase. Further exploration of feature engineering and model refinement could improve classification accuracy and strengthen fraud prevention systems.</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Team Member Contributions</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Steven Gonzales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visualizations, Project Organization, KNN Algorithm</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Evan Peraza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(imbalance handling)  and Data Exploration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Weihao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contribute to overall project or try to keep in contact with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Yongkang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Isolation Forest + K-means Clustering + Linear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Ramon Ulloa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Decision Tree + Random Forest + Naive Bayes + Logistic Regression </w:t>
            </w:r>
          </w:p>
        </w:tc>
      </w:tr>
    </w:tbl>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kartik2112/fraud-detection" TargetMode="External"/><Relationship Id="rId7" Type="http://schemas.openxmlformats.org/officeDocument/2006/relationships/hyperlink" Target="https://www.kaggle.com/datasets/kartik2112/fraud-detec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